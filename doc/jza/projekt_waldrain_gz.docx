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0B45" w14:textId="77777777" w:rsidR="00646DD3" w:rsidRDefault="00646DD3" w:rsidP="00646DD3">
      <w:pPr>
        <w:autoSpaceDE w:val="0"/>
        <w:autoSpaceDN w:val="0"/>
        <w:adjustRightInd w:val="0"/>
        <w:spacing w:before="120"/>
        <w:ind w:right="822"/>
        <w:rPr>
          <w:rFonts w:ascii="Times New Roman" w:hAnsi="Times New Roman" w:cs="Times New Roman"/>
          <w:sz w:val="36"/>
          <w:szCs w:val="36"/>
        </w:rPr>
      </w:pPr>
      <w:r>
        <w:rPr>
          <w:rFonts w:ascii="Helvetica" w:hAnsi="Helvetica" w:cs="Helvetica"/>
          <w:sz w:val="32"/>
          <w:szCs w:val="32"/>
        </w:rPr>
        <w:t xml:space="preserve">Projekt </w:t>
      </w:r>
      <w:proofErr w:type="spellStart"/>
      <w:r>
        <w:rPr>
          <w:rFonts w:ascii="Helvetica" w:hAnsi="Helvetica" w:cs="Helvetica"/>
          <w:sz w:val="32"/>
          <w:szCs w:val="32"/>
        </w:rPr>
        <w:t>Waldrain</w:t>
      </w:r>
      <w:proofErr w:type="spellEnd"/>
      <w:r>
        <w:rPr>
          <w:rFonts w:ascii="Helvetica" w:hAnsi="Helvetica" w:cs="Helvetica"/>
          <w:sz w:val="32"/>
          <w:szCs w:val="32"/>
        </w:rPr>
        <w:t xml:space="preserve"> am </w:t>
      </w:r>
      <w:proofErr w:type="spellStart"/>
      <w:r>
        <w:rPr>
          <w:rFonts w:ascii="Helvetica" w:hAnsi="Helvetica" w:cs="Helvetica"/>
          <w:sz w:val="32"/>
          <w:szCs w:val="32"/>
        </w:rPr>
        <w:t>Hünerberg</w:t>
      </w:r>
      <w:proofErr w:type="spellEnd"/>
    </w:p>
    <w:p w14:paraId="40234FC0"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Der </w:t>
      </w:r>
      <w:proofErr w:type="spellStart"/>
      <w:r>
        <w:rPr>
          <w:rFonts w:ascii="Helvetica" w:hAnsi="Helvetica" w:cs="Helvetica"/>
          <w:sz w:val="20"/>
          <w:szCs w:val="20"/>
        </w:rPr>
        <w:t>Waldrain</w:t>
      </w:r>
      <w:proofErr w:type="spellEnd"/>
      <w:r>
        <w:rPr>
          <w:rFonts w:ascii="Helvetica" w:hAnsi="Helvetica" w:cs="Helvetica"/>
          <w:sz w:val="20"/>
          <w:szCs w:val="20"/>
        </w:rPr>
        <w:t xml:space="preserve"> ist ein Projekt für nachhaltiges Bauen und Wohnen in guter Lage mit enger Anbindung an Stadt und Natur</w:t>
      </w:r>
      <w:r>
        <w:rPr>
          <w:rFonts w:ascii="Times New Roman" w:hAnsi="Times New Roman" w:cs="Times New Roman"/>
          <w:sz w:val="20"/>
          <w:szCs w:val="20"/>
        </w:rPr>
        <w:t>.</w:t>
      </w:r>
    </w:p>
    <w:p w14:paraId="25B751FE"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commentRangeStart w:id="0"/>
      <w:r>
        <w:rPr>
          <w:rFonts w:ascii="Helvetica" w:hAnsi="Helvetica" w:cs="Helvetica"/>
          <w:sz w:val="20"/>
          <w:szCs w:val="20"/>
        </w:rPr>
        <w:t>Der </w:t>
      </w:r>
      <w:hyperlink r:id="rId5" w:history="1">
        <w:r>
          <w:rPr>
            <w:rFonts w:ascii="Helvetica" w:hAnsi="Helvetica" w:cs="Helvetica"/>
            <w:sz w:val="20"/>
            <w:szCs w:val="20"/>
          </w:rPr>
          <w:t>Erdüberlastungstag</w:t>
        </w:r>
      </w:hyperlink>
      <w:r>
        <w:rPr>
          <w:rFonts w:ascii="Times New Roman" w:hAnsi="Times New Roman" w:cs="Times New Roman"/>
          <w:sz w:val="20"/>
          <w:szCs w:val="20"/>
        </w:rPr>
        <w:t> </w:t>
      </w:r>
      <w:r>
        <w:rPr>
          <w:rFonts w:ascii="Helvetica" w:hAnsi="Helvetica" w:cs="Helvetica"/>
          <w:sz w:val="20"/>
          <w:szCs w:val="20"/>
        </w:rPr>
        <w:t xml:space="preserve">fand dieses Jahr am 4. Mai statt, ein Tag früher als im Jahr zuvor. Das </w:t>
      </w:r>
      <w:proofErr w:type="spellStart"/>
      <w:r>
        <w:rPr>
          <w:rFonts w:ascii="Helvetica" w:hAnsi="Helvetica" w:cs="Helvetica"/>
          <w:sz w:val="20"/>
          <w:szCs w:val="20"/>
        </w:rPr>
        <w:t>heisst</w:t>
      </w:r>
      <w:proofErr w:type="spellEnd"/>
      <w:r>
        <w:rPr>
          <w:rFonts w:ascii="Helvetica" w:hAnsi="Helvetica" w:cs="Helvetica"/>
          <w:sz w:val="20"/>
          <w:szCs w:val="20"/>
        </w:rPr>
        <w:t>, wir haben in Deutschland alle uns zur Verfügung stehende Ressourcen für diese Jahr schon verbraucht, leben seit dem Tag auf Pump, und sind noch verschwenderischer gewesen als im Vorjahr. Die Zukunft muss unsere aufgehäuften Schulden irgendwann begleichen.</w:t>
      </w:r>
      <w:commentRangeEnd w:id="0"/>
      <w:r>
        <w:rPr>
          <w:rStyle w:val="Kommentarzeichen"/>
        </w:rPr>
        <w:commentReference w:id="0"/>
      </w:r>
    </w:p>
    <w:p w14:paraId="04D13D91"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Dem möchten wir etwas entgegensetzen.</w:t>
      </w:r>
    </w:p>
    <w:p w14:paraId="6A33914E" w14:textId="045E341E" w:rsidR="00646DD3" w:rsidRDefault="00646DD3" w:rsidP="00646DD3">
      <w:pPr>
        <w:autoSpaceDE w:val="0"/>
        <w:autoSpaceDN w:val="0"/>
        <w:adjustRightInd w:val="0"/>
        <w:spacing w:before="120"/>
        <w:ind w:right="822"/>
        <w:rPr>
          <w:rFonts w:ascii="Helvetica" w:hAnsi="Helvetica" w:cs="Helvetica"/>
          <w:sz w:val="20"/>
          <w:szCs w:val="20"/>
        </w:rPr>
      </w:pPr>
      <w:r>
        <w:rPr>
          <w:rFonts w:ascii="Helvetica" w:hAnsi="Helvetica" w:cs="Helvetica"/>
          <w:sz w:val="20"/>
          <w:szCs w:val="20"/>
        </w:rPr>
        <w:t>Beim Bauen und Wohnen verbrauchen wir mehr Energie als in jedem anderen privaten Lebensbereich</w:t>
      </w:r>
      <w:r>
        <w:rPr>
          <w:rFonts w:ascii="Times New Roman" w:hAnsi="Times New Roman" w:cs="Times New Roman"/>
          <w:sz w:val="20"/>
          <w:szCs w:val="20"/>
        </w:rPr>
        <w:t>.</w:t>
      </w:r>
      <w:r>
        <w:rPr>
          <w:rFonts w:ascii="Helvetica" w:hAnsi="Helvetica" w:cs="Helvetica"/>
          <w:sz w:val="20"/>
          <w:szCs w:val="20"/>
        </w:rPr>
        <w:t xml:space="preserve"> Durch nachhaltiges Bauen mit Fokus auf Plusenergie, Recycling, Ökologie und Gemeinschaft können wir </w:t>
      </w:r>
      <w:del w:id="1" w:author="Microsoft Office User" w:date="2022-06-01T16:33:00Z">
        <w:r w:rsidDel="00646DD3">
          <w:rPr>
            <w:rFonts w:ascii="Helvetica" w:hAnsi="Helvetica" w:cs="Helvetica"/>
            <w:sz w:val="20"/>
            <w:szCs w:val="20"/>
          </w:rPr>
          <w:delText xml:space="preserve">daher </w:delText>
        </w:r>
      </w:del>
      <w:r>
        <w:rPr>
          <w:rFonts w:ascii="Helvetica" w:hAnsi="Helvetica" w:cs="Helvetica"/>
          <w:sz w:val="20"/>
          <w:szCs w:val="20"/>
        </w:rPr>
        <w:t>besonders viel einsparen</w:t>
      </w:r>
      <w:r>
        <w:rPr>
          <w:rFonts w:ascii="Times New Roman" w:hAnsi="Times New Roman" w:cs="Times New Roman"/>
          <w:sz w:val="20"/>
          <w:szCs w:val="20"/>
        </w:rPr>
        <w:t>.</w:t>
      </w:r>
      <w:r>
        <w:rPr>
          <w:rFonts w:ascii="Helvetica" w:hAnsi="Helvetica" w:cs="Helvetica"/>
          <w:sz w:val="20"/>
          <w:szCs w:val="20"/>
        </w:rPr>
        <w:t xml:space="preserve"> Allerdings sollten wir auch unsere anderen alltäglichen Lebensbereiche nicht </w:t>
      </w:r>
      <w:proofErr w:type="spellStart"/>
      <w:r>
        <w:rPr>
          <w:rFonts w:ascii="Helvetica" w:hAnsi="Helvetica" w:cs="Helvetica"/>
          <w:sz w:val="20"/>
          <w:szCs w:val="20"/>
        </w:rPr>
        <w:t>ausser</w:t>
      </w:r>
      <w:proofErr w:type="spellEnd"/>
      <w:r>
        <w:rPr>
          <w:rFonts w:ascii="Helvetica" w:hAnsi="Helvetica" w:cs="Helvetica"/>
          <w:sz w:val="20"/>
          <w:szCs w:val="20"/>
        </w:rPr>
        <w:t xml:space="preserve"> Acht lassen:</w:t>
      </w:r>
    </w:p>
    <w:p w14:paraId="575A4EED" w14:textId="77777777" w:rsidR="00646DD3" w:rsidRDefault="00646DD3" w:rsidP="00646DD3">
      <w:pPr>
        <w:numPr>
          <w:ilvl w:val="0"/>
          <w:numId w:val="1"/>
        </w:numPr>
        <w:autoSpaceDE w:val="0"/>
        <w:autoSpaceDN w:val="0"/>
        <w:adjustRightInd w:val="0"/>
        <w:spacing w:before="120"/>
        <w:ind w:right="822"/>
        <w:rPr>
          <w:rFonts w:ascii="Helvetica" w:hAnsi="Helvetica" w:cs="Helvetica"/>
          <w:sz w:val="20"/>
          <w:szCs w:val="20"/>
        </w:rPr>
      </w:pPr>
      <w:commentRangeStart w:id="2"/>
      <w:r>
        <w:rPr>
          <w:rFonts w:ascii="Symbol" w:hAnsi="Symbol" w:cs="Symbol"/>
          <w:sz w:val="20"/>
          <w:szCs w:val="20"/>
        </w:rPr>
        <w:t>•</w:t>
      </w:r>
      <w:r>
        <w:rPr>
          <w:rFonts w:ascii="Symbol" w:hAnsi="Symbol" w:cs="Symbol"/>
          <w:sz w:val="20"/>
          <w:szCs w:val="20"/>
        </w:rPr>
        <w:tab/>
      </w:r>
      <w:r>
        <w:rPr>
          <w:rFonts w:ascii="Helvetica" w:hAnsi="Helvetica" w:cs="Helvetica"/>
          <w:sz w:val="20"/>
          <w:szCs w:val="20"/>
        </w:rPr>
        <w:t>Konsum: wenig konsumieren, mit Nachbarn und Freunden teilen</w:t>
      </w:r>
    </w:p>
    <w:p w14:paraId="3E92C206" w14:textId="77777777" w:rsidR="00646DD3" w:rsidRDefault="00646DD3" w:rsidP="00646DD3">
      <w:pPr>
        <w:numPr>
          <w:ilvl w:val="0"/>
          <w:numId w:val="1"/>
        </w:numPr>
        <w:autoSpaceDE w:val="0"/>
        <w:autoSpaceDN w:val="0"/>
        <w:adjustRightInd w:val="0"/>
        <w:spacing w:before="120"/>
        <w:ind w:right="822"/>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Helvetica" w:hAnsi="Helvetica" w:cs="Helvetica"/>
          <w:sz w:val="20"/>
          <w:szCs w:val="20"/>
        </w:rPr>
        <w:t>Ernährung: keine Massentierhaltung unterstützen, lokale saisonale Produkte bevorzugen</w:t>
      </w:r>
    </w:p>
    <w:p w14:paraId="1F2A378C" w14:textId="77777777" w:rsidR="00646DD3" w:rsidRDefault="00646DD3" w:rsidP="00646DD3">
      <w:pPr>
        <w:numPr>
          <w:ilvl w:val="0"/>
          <w:numId w:val="1"/>
        </w:numPr>
        <w:autoSpaceDE w:val="0"/>
        <w:autoSpaceDN w:val="0"/>
        <w:adjustRightInd w:val="0"/>
        <w:spacing w:before="120"/>
        <w:ind w:right="822"/>
        <w:rPr>
          <w:rFonts w:ascii="Helvetica" w:hAnsi="Helvetica" w:cs="Helvetica"/>
          <w:sz w:val="20"/>
          <w:szCs w:val="20"/>
        </w:rPr>
      </w:pPr>
      <w:r>
        <w:rPr>
          <w:rFonts w:ascii="Symbol" w:hAnsi="Symbol" w:cs="Symbol"/>
          <w:sz w:val="20"/>
          <w:szCs w:val="20"/>
        </w:rPr>
        <w:t>•</w:t>
      </w:r>
      <w:r>
        <w:rPr>
          <w:rFonts w:ascii="Symbol" w:hAnsi="Symbol" w:cs="Symbol"/>
          <w:sz w:val="20"/>
          <w:szCs w:val="20"/>
        </w:rPr>
        <w:tab/>
      </w:r>
      <w:r>
        <w:rPr>
          <w:rFonts w:ascii="Helvetica" w:hAnsi="Helvetica" w:cs="Helvetica"/>
          <w:sz w:val="20"/>
          <w:szCs w:val="20"/>
        </w:rPr>
        <w:t>Energieverbrauch: Energieschleudern runterfahren, Sonnenenergie und Wärmepumpe, ein Plusenergiehaus errichten</w:t>
      </w:r>
    </w:p>
    <w:p w14:paraId="31A1C7C2" w14:textId="77777777" w:rsidR="00646DD3" w:rsidRDefault="00646DD3" w:rsidP="00646DD3">
      <w:pPr>
        <w:numPr>
          <w:ilvl w:val="0"/>
          <w:numId w:val="1"/>
        </w:numPr>
        <w:autoSpaceDE w:val="0"/>
        <w:autoSpaceDN w:val="0"/>
        <w:adjustRightInd w:val="0"/>
        <w:spacing w:before="120"/>
        <w:ind w:right="822"/>
        <w:rPr>
          <w:rFonts w:ascii="Helvetica" w:hAnsi="Helvetica" w:cs="Helvetica"/>
          <w:sz w:val="20"/>
          <w:szCs w:val="20"/>
        </w:rPr>
      </w:pPr>
      <w:r>
        <w:rPr>
          <w:rFonts w:ascii="Symbol" w:hAnsi="Symbol" w:cs="Symbol"/>
          <w:sz w:val="20"/>
          <w:szCs w:val="20"/>
        </w:rPr>
        <w:t>•</w:t>
      </w:r>
      <w:r>
        <w:rPr>
          <w:rFonts w:ascii="Symbol" w:hAnsi="Symbol" w:cs="Symbol"/>
          <w:sz w:val="20"/>
          <w:szCs w:val="20"/>
        </w:rPr>
        <w:tab/>
      </w:r>
      <w:r>
        <w:rPr>
          <w:rFonts w:ascii="Helvetica" w:hAnsi="Helvetica" w:cs="Helvetica"/>
          <w:sz w:val="20"/>
          <w:szCs w:val="20"/>
        </w:rPr>
        <w:t xml:space="preserve">Mobilität: Fahrrad, ÖV, </w:t>
      </w:r>
      <w:proofErr w:type="spellStart"/>
      <w:r>
        <w:rPr>
          <w:rFonts w:ascii="Helvetica" w:hAnsi="Helvetica" w:cs="Helvetica"/>
          <w:sz w:val="20"/>
          <w:szCs w:val="20"/>
        </w:rPr>
        <w:t>Carsharing</w:t>
      </w:r>
      <w:proofErr w:type="spellEnd"/>
    </w:p>
    <w:p w14:paraId="26792569" w14:textId="77777777" w:rsidR="00646DD3" w:rsidRDefault="00646DD3" w:rsidP="00646DD3">
      <w:pPr>
        <w:numPr>
          <w:ilvl w:val="0"/>
          <w:numId w:val="1"/>
        </w:numPr>
        <w:autoSpaceDE w:val="0"/>
        <w:autoSpaceDN w:val="0"/>
        <w:adjustRightInd w:val="0"/>
        <w:spacing w:before="120"/>
        <w:ind w:right="822"/>
        <w:rPr>
          <w:rFonts w:ascii="Helvetica" w:hAnsi="Helvetica" w:cs="Helvetica"/>
          <w:sz w:val="20"/>
          <w:szCs w:val="20"/>
        </w:rPr>
      </w:pPr>
      <w:r>
        <w:rPr>
          <w:rFonts w:ascii="Symbol" w:hAnsi="Symbol" w:cs="Symbol"/>
          <w:sz w:val="20"/>
          <w:szCs w:val="20"/>
        </w:rPr>
        <w:t>•</w:t>
      </w:r>
      <w:r>
        <w:rPr>
          <w:rFonts w:ascii="Symbol" w:hAnsi="Symbol" w:cs="Symbol"/>
          <w:sz w:val="20"/>
          <w:szCs w:val="20"/>
        </w:rPr>
        <w:tab/>
      </w:r>
      <w:r>
        <w:rPr>
          <w:rFonts w:ascii="Helvetica" w:hAnsi="Helvetica" w:cs="Helvetica"/>
          <w:sz w:val="20"/>
          <w:szCs w:val="20"/>
        </w:rPr>
        <w:t>Bauen: nachhaltig bauen: kein Beton, graue Energie minimieren, lokale Baumaterialien, z.B. unbehandeltes lokales Holz und Lehm</w:t>
      </w:r>
    </w:p>
    <w:p w14:paraId="109CEF02" w14:textId="77777777" w:rsidR="00646DD3" w:rsidRDefault="00646DD3" w:rsidP="00646DD3">
      <w:pPr>
        <w:numPr>
          <w:ilvl w:val="0"/>
          <w:numId w:val="1"/>
        </w:numPr>
        <w:autoSpaceDE w:val="0"/>
        <w:autoSpaceDN w:val="0"/>
        <w:adjustRightInd w:val="0"/>
        <w:spacing w:before="120"/>
        <w:ind w:right="822"/>
        <w:rPr>
          <w:rFonts w:ascii="Times New Roman" w:hAnsi="Times New Roman" w:cs="Times New Roman"/>
          <w:sz w:val="20"/>
          <w:szCs w:val="20"/>
        </w:rPr>
      </w:pPr>
      <w:r>
        <w:rPr>
          <w:rFonts w:ascii="Symbol" w:hAnsi="Symbol" w:cs="Symbol"/>
          <w:sz w:val="20"/>
          <w:szCs w:val="20"/>
        </w:rPr>
        <w:t>•</w:t>
      </w:r>
      <w:r>
        <w:rPr>
          <w:rFonts w:ascii="Symbol" w:hAnsi="Symbol" w:cs="Symbol"/>
          <w:sz w:val="20"/>
          <w:szCs w:val="20"/>
        </w:rPr>
        <w:tab/>
      </w:r>
      <w:r>
        <w:rPr>
          <w:rFonts w:ascii="Helvetica" w:hAnsi="Helvetica" w:cs="Helvetica"/>
          <w:sz w:val="20"/>
          <w:szCs w:val="20"/>
        </w:rPr>
        <w:t>Wohnen: gemeinsame Nutzung von Ressourcen, geringere Flächen beheizen, Regenwassernutzung, Kompostklos</w:t>
      </w:r>
      <w:commentRangeEnd w:id="2"/>
      <w:r>
        <w:rPr>
          <w:rStyle w:val="Kommentarzeichen"/>
        </w:rPr>
        <w:commentReference w:id="2"/>
      </w:r>
    </w:p>
    <w:p w14:paraId="6F89EC9A" w14:textId="77777777" w:rsidR="00646DD3" w:rsidRDefault="00646DD3" w:rsidP="00646DD3">
      <w:pPr>
        <w:autoSpaceDE w:val="0"/>
        <w:autoSpaceDN w:val="0"/>
        <w:adjustRightInd w:val="0"/>
        <w:spacing w:before="120"/>
        <w:ind w:right="822"/>
        <w:rPr>
          <w:rFonts w:ascii="Times New Roman" w:hAnsi="Times New Roman" w:cs="Times New Roman"/>
          <w:sz w:val="28"/>
          <w:szCs w:val="28"/>
        </w:rPr>
      </w:pPr>
      <w:r>
        <w:rPr>
          <w:rFonts w:ascii="Helvetica" w:hAnsi="Helvetica" w:cs="Helvetica"/>
          <w:sz w:val="28"/>
          <w:szCs w:val="28"/>
        </w:rPr>
        <w:t>Architektur und Bau</w:t>
      </w:r>
    </w:p>
    <w:p w14:paraId="1946B7B9"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Die Auswirkungen auf die Umwelt können verbessert werden durch Einhaltung der drei Hauptanliegen des ökologisch nachhaltigen Bauens: Energie- und Ressourcenverbrauch minimieren, Flächenverbrauch reduzieren, Natur während des gesamten Lebenszyklus möglichst wenig belasten – Bau, Nutzung und Rückbau.</w:t>
      </w:r>
    </w:p>
    <w:p w14:paraId="4902FDB6" w14:textId="79733983"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Viele heutige Häuser und leider auch die Mehrzahl der Neubauten bestehen aus Materialien, die irgendwann </w:t>
      </w:r>
      <w:del w:id="3" w:author="Microsoft Office User" w:date="2022-06-01T16:35:00Z">
        <w:r w:rsidDel="00646DD3">
          <w:rPr>
            <w:rFonts w:ascii="Helvetica" w:hAnsi="Helvetica" w:cs="Helvetica"/>
            <w:sz w:val="20"/>
            <w:szCs w:val="20"/>
          </w:rPr>
          <w:delText xml:space="preserve">mal </w:delText>
        </w:r>
      </w:del>
      <w:r>
        <w:rPr>
          <w:rFonts w:ascii="Helvetica" w:hAnsi="Helvetica" w:cs="Helvetica"/>
          <w:sz w:val="20"/>
          <w:szCs w:val="20"/>
        </w:rPr>
        <w:t>als Sondermüll zurückbleiben werden.</w:t>
      </w:r>
    </w:p>
    <w:p w14:paraId="12CC103A" w14:textId="718E7C84"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Nachhaltiges Bauen umfasst viele Bereiche: Grundstück, Architektur, Energie-, Wasser-, und Materialeffizienz, Betrieb, Instandhaltung, Abwasser- und Abfallvermeidung, </w:t>
      </w:r>
      <w:ins w:id="4" w:author="Microsoft Office User" w:date="2022-06-01T16:36:00Z">
        <w:r>
          <w:rPr>
            <w:rFonts w:ascii="Helvetica" w:hAnsi="Helvetica" w:cs="Helvetica"/>
            <w:sz w:val="20"/>
            <w:szCs w:val="20"/>
          </w:rPr>
          <w:t xml:space="preserve">Kreislaufwirtschaft, </w:t>
        </w:r>
      </w:ins>
      <w:r>
        <w:rPr>
          <w:rFonts w:ascii="Helvetica" w:hAnsi="Helvetica" w:cs="Helvetica"/>
          <w:sz w:val="20"/>
          <w:szCs w:val="20"/>
        </w:rPr>
        <w:t>ressourceneffizienter Betrieb und schließlich der Abbau nach einer langen Nutzungszeit.</w:t>
      </w:r>
    </w:p>
    <w:p w14:paraId="39974422" w14:textId="77777777" w:rsidR="00646DD3" w:rsidRDefault="00646DD3" w:rsidP="00646DD3">
      <w:pPr>
        <w:autoSpaceDE w:val="0"/>
        <w:autoSpaceDN w:val="0"/>
        <w:adjustRightInd w:val="0"/>
        <w:spacing w:before="120"/>
        <w:ind w:right="822"/>
        <w:rPr>
          <w:rFonts w:ascii="Helvetica" w:hAnsi="Helvetica" w:cs="Helvetica"/>
          <w:sz w:val="20"/>
          <w:szCs w:val="20"/>
        </w:rPr>
      </w:pPr>
      <w:r>
        <w:rPr>
          <w:rFonts w:ascii="Helvetica" w:hAnsi="Helvetica" w:cs="Helvetica"/>
          <w:sz w:val="20"/>
          <w:szCs w:val="20"/>
        </w:rPr>
        <w:t xml:space="preserve">Ein gut gebautes Haus kann durchaus mehr als hundert Jahre lang genutzt werden – z.B. lebt am </w:t>
      </w:r>
      <w:proofErr w:type="spellStart"/>
      <w:r>
        <w:rPr>
          <w:rFonts w:ascii="Helvetica" w:hAnsi="Helvetica" w:cs="Helvetica"/>
          <w:sz w:val="20"/>
          <w:szCs w:val="20"/>
        </w:rPr>
        <w:t>Hünerbergweg</w:t>
      </w:r>
      <w:proofErr w:type="spellEnd"/>
      <w:r>
        <w:rPr>
          <w:rFonts w:ascii="Helvetica" w:hAnsi="Helvetica" w:cs="Helvetica"/>
          <w:sz w:val="20"/>
          <w:szCs w:val="20"/>
        </w:rPr>
        <w:t xml:space="preserve"> ein knappes Dutzend Menschen in einem Haus Baujahr 1897, das zurzeit erfolgreich nachhaltig auf den aktuellsten technischen Standard gebracht wird, durch bessere Dämmung und Umstieg von fossilen auf erneuerbare Energiequellen.</w:t>
      </w:r>
    </w:p>
    <w:p w14:paraId="7B1D95A1" w14:textId="39A5ECE6"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Beim Neubau achten wir auf optimale Nutzung der Sonnenwärme und des Tageslichts</w:t>
      </w:r>
      <w:r>
        <w:rPr>
          <w:rFonts w:ascii="Times New Roman" w:hAnsi="Times New Roman" w:cs="Times New Roman"/>
          <w:sz w:val="20"/>
          <w:szCs w:val="20"/>
        </w:rPr>
        <w:t>,</w:t>
      </w:r>
      <w:r>
        <w:rPr>
          <w:rFonts w:ascii="Helvetica" w:hAnsi="Helvetica" w:cs="Helvetica"/>
          <w:sz w:val="20"/>
          <w:szCs w:val="20"/>
        </w:rPr>
        <w:t xml:space="preserve"> Grundrisse und Versorgungsleitungen für eine langjährige, flexible und vielfältige Nutzung ohne Umbauarbeiten </w:t>
      </w:r>
      <w:del w:id="5" w:author="Microsoft Office User" w:date="2022-06-01T16:37:00Z">
        <w:r w:rsidDel="009A191F">
          <w:rPr>
            <w:rFonts w:ascii="Helvetica" w:hAnsi="Helvetica" w:cs="Helvetica"/>
            <w:sz w:val="20"/>
            <w:szCs w:val="20"/>
          </w:rPr>
          <w:delText>auslegen</w:delText>
        </w:r>
      </w:del>
      <w:ins w:id="6" w:author="Microsoft Office User" w:date="2022-06-01T16:37:00Z">
        <w:r w:rsidR="009A191F">
          <w:rPr>
            <w:rFonts w:ascii="Helvetica" w:hAnsi="Helvetica" w:cs="Helvetica"/>
            <w:sz w:val="20"/>
            <w:szCs w:val="20"/>
          </w:rPr>
          <w:t>vorbereiten</w:t>
        </w:r>
      </w:ins>
      <w:r>
        <w:rPr>
          <w:rFonts w:ascii="Helvetica" w:hAnsi="Helvetica" w:cs="Helvetica"/>
          <w:sz w:val="20"/>
          <w:szCs w:val="20"/>
        </w:rPr>
        <w:t xml:space="preserve">, Nutzung natürlicher Baumaterialien, keine </w:t>
      </w:r>
      <w:proofErr w:type="spellStart"/>
      <w:r>
        <w:rPr>
          <w:rFonts w:ascii="Helvetica" w:hAnsi="Helvetica" w:cs="Helvetica"/>
          <w:sz w:val="20"/>
          <w:szCs w:val="20"/>
        </w:rPr>
        <w:t>lös</w:t>
      </w:r>
      <w:ins w:id="7" w:author="Microsoft Office User" w:date="2022-06-01T16:37:00Z">
        <w:r>
          <w:rPr>
            <w:rFonts w:ascii="Helvetica" w:hAnsi="Helvetica" w:cs="Helvetica"/>
            <w:sz w:val="20"/>
            <w:szCs w:val="20"/>
          </w:rPr>
          <w:t>ungs</w:t>
        </w:r>
      </w:ins>
      <w:del w:id="8" w:author="Microsoft Office User" w:date="2022-06-01T16:37:00Z">
        <w:r w:rsidDel="00646DD3">
          <w:rPr>
            <w:rFonts w:ascii="Helvetica" w:hAnsi="Helvetica" w:cs="Helvetica"/>
            <w:sz w:val="20"/>
            <w:szCs w:val="20"/>
          </w:rPr>
          <w:delText>em</w:delText>
        </w:r>
      </w:del>
      <w:r>
        <w:rPr>
          <w:rFonts w:ascii="Helvetica" w:hAnsi="Helvetica" w:cs="Helvetica"/>
          <w:sz w:val="20"/>
          <w:szCs w:val="20"/>
        </w:rPr>
        <w:t>ittelhaltigen</w:t>
      </w:r>
      <w:proofErr w:type="spellEnd"/>
      <w:r>
        <w:rPr>
          <w:rFonts w:ascii="Helvetica" w:hAnsi="Helvetica" w:cs="Helvetica"/>
          <w:sz w:val="20"/>
          <w:szCs w:val="20"/>
        </w:rPr>
        <w:t xml:space="preserve"> Werkstoffe, Klebstoffe oder Anstriche</w:t>
      </w:r>
      <w:r>
        <w:rPr>
          <w:rFonts w:ascii="Times New Roman" w:hAnsi="Times New Roman" w:cs="Times New Roman"/>
          <w:sz w:val="20"/>
          <w:szCs w:val="20"/>
        </w:rPr>
        <w:t>,</w:t>
      </w:r>
      <w:r>
        <w:rPr>
          <w:rFonts w:ascii="Helvetica" w:hAnsi="Helvetica" w:cs="Helvetica"/>
          <w:sz w:val="20"/>
          <w:szCs w:val="20"/>
        </w:rPr>
        <w:t xml:space="preserve"> </w:t>
      </w:r>
      <w:ins w:id="9" w:author="Microsoft Office User" w:date="2022-06-01T16:37:00Z">
        <w:r w:rsidR="009A191F">
          <w:rPr>
            <w:rFonts w:ascii="Helvetica" w:hAnsi="Helvetica" w:cs="Helvetica"/>
            <w:sz w:val="20"/>
            <w:szCs w:val="20"/>
          </w:rPr>
          <w:t xml:space="preserve">möglichst </w:t>
        </w:r>
      </w:ins>
      <w:r>
        <w:rPr>
          <w:rFonts w:ascii="Helvetica" w:hAnsi="Helvetica" w:cs="Helvetica"/>
          <w:sz w:val="20"/>
          <w:szCs w:val="20"/>
        </w:rPr>
        <w:t>unbehandeltes</w:t>
      </w:r>
      <w:r>
        <w:rPr>
          <w:rFonts w:ascii="Times New Roman" w:hAnsi="Times New Roman" w:cs="Times New Roman"/>
          <w:sz w:val="20"/>
          <w:szCs w:val="20"/>
        </w:rPr>
        <w:t>,</w:t>
      </w:r>
      <w:r>
        <w:rPr>
          <w:rFonts w:ascii="Helvetica" w:hAnsi="Helvetica" w:cs="Helvetica"/>
          <w:sz w:val="20"/>
          <w:szCs w:val="20"/>
        </w:rPr>
        <w:t xml:space="preserve"> lokales Holz und Lehm vom eigenen Grund.</w:t>
      </w:r>
    </w:p>
    <w:p w14:paraId="3902340E" w14:textId="77777777" w:rsidR="00646DD3" w:rsidRDefault="00646DD3" w:rsidP="00646DD3">
      <w:pPr>
        <w:autoSpaceDE w:val="0"/>
        <w:autoSpaceDN w:val="0"/>
        <w:adjustRightInd w:val="0"/>
        <w:spacing w:before="120"/>
        <w:ind w:right="822"/>
        <w:rPr>
          <w:rFonts w:ascii="Times New Roman" w:hAnsi="Times New Roman" w:cs="Times New Roman"/>
          <w:sz w:val="28"/>
          <w:szCs w:val="28"/>
        </w:rPr>
      </w:pPr>
      <w:r>
        <w:rPr>
          <w:rFonts w:ascii="Helvetica" w:hAnsi="Helvetica" w:cs="Helvetica"/>
          <w:sz w:val="28"/>
          <w:szCs w:val="28"/>
        </w:rPr>
        <w:t>Energie</w:t>
      </w:r>
    </w:p>
    <w:p w14:paraId="2493CC96"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lastRenderedPageBreak/>
        <w:t>Wir betrachten den Energieverbrauch ganzheitlich, inklusive: laufende Betriebsenergie, privater alltäglicher Verbrauch, graue Energie für die Gebäudeerstellung, Energie für die durch das Gebäude induzierte Mobilität.</w:t>
      </w:r>
    </w:p>
    <w:p w14:paraId="551C659E" w14:textId="5536DE03"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Wir reduzieren die graue Energie durch </w:t>
      </w:r>
      <w:del w:id="10" w:author="Microsoft Office User" w:date="2022-06-01T16:38:00Z">
        <w:r w:rsidDel="009A191F">
          <w:rPr>
            <w:rFonts w:ascii="Helvetica" w:hAnsi="Helvetica" w:cs="Helvetica"/>
            <w:sz w:val="20"/>
            <w:szCs w:val="20"/>
          </w:rPr>
          <w:delText>Verzicht auf</w:delText>
        </w:r>
      </w:del>
      <w:ins w:id="11" w:author="Microsoft Office User" w:date="2022-06-01T16:38:00Z">
        <w:r w:rsidR="009A191F">
          <w:rPr>
            <w:rFonts w:ascii="Helvetica" w:hAnsi="Helvetica" w:cs="Helvetica"/>
            <w:sz w:val="20"/>
            <w:szCs w:val="20"/>
          </w:rPr>
          <w:t>Minimierung des</w:t>
        </w:r>
      </w:ins>
      <w:r>
        <w:rPr>
          <w:rFonts w:ascii="Helvetica" w:hAnsi="Helvetica" w:cs="Helvetica"/>
          <w:sz w:val="20"/>
          <w:szCs w:val="20"/>
        </w:rPr>
        <w:t xml:space="preserve"> Beton</w:t>
      </w:r>
      <w:ins w:id="12" w:author="Microsoft Office User" w:date="2022-06-01T16:38:00Z">
        <w:r w:rsidR="009A191F">
          <w:rPr>
            <w:rFonts w:ascii="Helvetica" w:hAnsi="Helvetica" w:cs="Helvetica"/>
            <w:sz w:val="20"/>
            <w:szCs w:val="20"/>
          </w:rPr>
          <w:t>einsatzes</w:t>
        </w:r>
      </w:ins>
      <w:r>
        <w:rPr>
          <w:rFonts w:ascii="Helvetica" w:hAnsi="Helvetica" w:cs="Helvetica"/>
          <w:sz w:val="20"/>
          <w:szCs w:val="20"/>
        </w:rPr>
        <w:t xml:space="preserve">, </w:t>
      </w:r>
      <w:ins w:id="13" w:author="Microsoft Office User" w:date="2022-06-01T16:39:00Z">
        <w:r w:rsidR="009A191F">
          <w:rPr>
            <w:rFonts w:ascii="Helvetica" w:hAnsi="Helvetica" w:cs="Helvetica"/>
            <w:sz w:val="20"/>
            <w:szCs w:val="20"/>
          </w:rPr>
          <w:t xml:space="preserve">Verzicht </w:t>
        </w:r>
        <w:proofErr w:type="spellStart"/>
        <w:r w:rsidR="009A191F">
          <w:rPr>
            <w:rFonts w:ascii="Helvetica" w:hAnsi="Helvetica" w:cs="Helvetica"/>
            <w:sz w:val="20"/>
            <w:szCs w:val="20"/>
          </w:rPr>
          <w:t xml:space="preserve">auf </w:t>
        </w:r>
      </w:ins>
      <w:r>
        <w:rPr>
          <w:rFonts w:ascii="Helvetica" w:hAnsi="Helvetica" w:cs="Helvetica"/>
          <w:sz w:val="20"/>
          <w:szCs w:val="20"/>
        </w:rPr>
        <w:t>Kell</w:t>
      </w:r>
      <w:proofErr w:type="spellEnd"/>
      <w:r>
        <w:rPr>
          <w:rFonts w:ascii="Helvetica" w:hAnsi="Helvetica" w:cs="Helvetica"/>
          <w:sz w:val="20"/>
          <w:szCs w:val="20"/>
        </w:rPr>
        <w:t>er, unterirdische Bereiche sowie Holzbauweise mit einheimischem Holz und Optimierung der einzelnen Bauteile.</w:t>
      </w:r>
    </w:p>
    <w:p w14:paraId="3D73310B"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Allerdings übersteigt langfristig der laufende Energieverbrauch die Erstellungsenergie um ein Vielfaches. Deshalb werden die energetischen Betriebs- und Unterhaltskosten bei allen Materialentscheiden konsequent mit einbezogen. Höhere Baukosten werden durch geringere energetische und ökonomische Betriebskosten ausgeglichen</w:t>
      </w:r>
      <w:r>
        <w:rPr>
          <w:rFonts w:ascii="Times New Roman" w:hAnsi="Times New Roman" w:cs="Times New Roman"/>
          <w:sz w:val="20"/>
          <w:szCs w:val="20"/>
        </w:rPr>
        <w:t>.</w:t>
      </w:r>
    </w:p>
    <w:p w14:paraId="072D5A40" w14:textId="4487065E"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Sehr gute Wärmedämmung </w:t>
      </w:r>
      <w:del w:id="14" w:author="Microsoft Office User" w:date="2022-06-01T16:39:00Z">
        <w:r w:rsidDel="009A191F">
          <w:rPr>
            <w:rFonts w:ascii="Helvetica" w:hAnsi="Helvetica" w:cs="Helvetica"/>
            <w:sz w:val="20"/>
            <w:szCs w:val="20"/>
          </w:rPr>
          <w:delText>im Norden</w:delText>
        </w:r>
      </w:del>
      <w:ins w:id="15" w:author="Microsoft Office User" w:date="2022-06-01T16:39:00Z">
        <w:r w:rsidR="009A191F">
          <w:rPr>
            <w:rFonts w:ascii="Helvetica" w:hAnsi="Helvetica" w:cs="Helvetica"/>
            <w:sz w:val="20"/>
            <w:szCs w:val="20"/>
          </w:rPr>
          <w:t>des beheizten Kernberei</w:t>
        </w:r>
      </w:ins>
      <w:ins w:id="16" w:author="Microsoft Office User" w:date="2022-06-01T16:40:00Z">
        <w:r w:rsidR="009A191F">
          <w:rPr>
            <w:rFonts w:ascii="Helvetica" w:hAnsi="Helvetica" w:cs="Helvetica"/>
            <w:sz w:val="20"/>
            <w:szCs w:val="20"/>
          </w:rPr>
          <w:t>ches</w:t>
        </w:r>
      </w:ins>
      <w:r>
        <w:rPr>
          <w:rFonts w:ascii="Helvetica" w:hAnsi="Helvetica" w:cs="Helvetica"/>
          <w:sz w:val="20"/>
          <w:szCs w:val="20"/>
        </w:rPr>
        <w:t>, Energiegärten und unbeheizte Pufferzonen, konsequenter Einsatz von energieeffizienten Geräten und Beleuchtung, Photovoltaikanlage auf Dach und Fassade</w:t>
      </w:r>
      <w:r>
        <w:rPr>
          <w:rFonts w:ascii="Times New Roman" w:hAnsi="Times New Roman" w:cs="Times New Roman"/>
          <w:sz w:val="20"/>
          <w:szCs w:val="20"/>
        </w:rPr>
        <w:t>.</w:t>
      </w:r>
    </w:p>
    <w:p w14:paraId="71EC0843"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Wir streben eine vollständige Deckung der Betriebsenergie an, inklusive des Energiebedarfs der Nutzerinnen und Nutzer: extensive solare Photovoltaik, effizientes Kühlen und Heizen mit einer Wärmepumpe, </w:t>
      </w:r>
      <w:proofErr w:type="spellStart"/>
      <w:r>
        <w:rPr>
          <w:rFonts w:ascii="Helvetica" w:hAnsi="Helvetica" w:cs="Helvetica"/>
          <w:sz w:val="20"/>
          <w:szCs w:val="20"/>
        </w:rPr>
        <w:t>grosse</w:t>
      </w:r>
      <w:proofErr w:type="spellEnd"/>
      <w:r>
        <w:rPr>
          <w:rFonts w:ascii="Helvetica" w:hAnsi="Helvetica" w:cs="Helvetica"/>
          <w:sz w:val="20"/>
          <w:szCs w:val="20"/>
        </w:rPr>
        <w:t xml:space="preserve"> Wärmespeicher inkl. Erdregister, usw</w:t>
      </w:r>
      <w:r>
        <w:rPr>
          <w:rFonts w:ascii="Times New Roman" w:hAnsi="Times New Roman" w:cs="Times New Roman"/>
          <w:sz w:val="20"/>
          <w:szCs w:val="20"/>
        </w:rPr>
        <w:t>.</w:t>
      </w:r>
    </w:p>
    <w:p w14:paraId="0705E954" w14:textId="77777777" w:rsidR="00646DD3" w:rsidRDefault="00646DD3" w:rsidP="00646DD3">
      <w:pPr>
        <w:autoSpaceDE w:val="0"/>
        <w:autoSpaceDN w:val="0"/>
        <w:adjustRightInd w:val="0"/>
        <w:spacing w:before="120"/>
        <w:ind w:right="822"/>
        <w:rPr>
          <w:rFonts w:ascii="Times New Roman" w:hAnsi="Times New Roman" w:cs="Times New Roman"/>
          <w:sz w:val="28"/>
          <w:szCs w:val="28"/>
        </w:rPr>
      </w:pPr>
      <w:r>
        <w:rPr>
          <w:rFonts w:ascii="Helvetica" w:hAnsi="Helvetica" w:cs="Helvetica"/>
          <w:sz w:val="28"/>
          <w:szCs w:val="28"/>
        </w:rPr>
        <w:t>Garten und Natur</w:t>
      </w:r>
    </w:p>
    <w:p w14:paraId="08D50014"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Möglichst naturnah, integrale Raumplanung, Grünflächen bewahren, Anbindung von Innen</w:t>
      </w:r>
      <w:r>
        <w:rPr>
          <w:rFonts w:ascii="Times New Roman" w:hAnsi="Times New Roman" w:cs="Times New Roman"/>
          <w:sz w:val="20"/>
          <w:szCs w:val="20"/>
        </w:rPr>
        <w:t>-</w:t>
      </w:r>
      <w:r>
        <w:rPr>
          <w:rFonts w:ascii="Helvetica" w:hAnsi="Helvetica" w:cs="Helvetica"/>
          <w:sz w:val="20"/>
          <w:szCs w:val="20"/>
        </w:rPr>
        <w:t xml:space="preserve"> und </w:t>
      </w:r>
      <w:proofErr w:type="spellStart"/>
      <w:r>
        <w:rPr>
          <w:rFonts w:ascii="Helvetica" w:hAnsi="Helvetica" w:cs="Helvetica"/>
          <w:sz w:val="20"/>
          <w:szCs w:val="20"/>
        </w:rPr>
        <w:t>Aussenräumen</w:t>
      </w:r>
      <w:proofErr w:type="spellEnd"/>
      <w:r>
        <w:rPr>
          <w:rFonts w:ascii="Helvetica" w:hAnsi="Helvetica" w:cs="Helvetica"/>
          <w:sz w:val="20"/>
          <w:szCs w:val="20"/>
        </w:rPr>
        <w:t xml:space="preserve"> maximieren, auf optimalen Gartenzugang achten, </w:t>
      </w:r>
      <w:commentRangeStart w:id="17"/>
      <w:r>
        <w:rPr>
          <w:rFonts w:ascii="Helvetica" w:hAnsi="Helvetica" w:cs="Helvetica"/>
          <w:sz w:val="20"/>
          <w:szCs w:val="20"/>
        </w:rPr>
        <w:t>stets den Umschwung und Garten in die Planung mit einbeziehen.</w:t>
      </w:r>
      <w:commentRangeEnd w:id="17"/>
      <w:r w:rsidR="009A191F">
        <w:rPr>
          <w:rStyle w:val="Kommentarzeichen"/>
        </w:rPr>
        <w:commentReference w:id="17"/>
      </w:r>
    </w:p>
    <w:p w14:paraId="6E70BA75"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Wir beleben die Nachbarschaft und schützen die Natur.</w:t>
      </w:r>
    </w:p>
    <w:p w14:paraId="75AE075F"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Wir vermeiden Lichtverschmutzung, minimieren die </w:t>
      </w:r>
      <w:proofErr w:type="spellStart"/>
      <w:r>
        <w:rPr>
          <w:rFonts w:ascii="Helvetica" w:hAnsi="Helvetica" w:cs="Helvetica"/>
          <w:sz w:val="20"/>
          <w:szCs w:val="20"/>
        </w:rPr>
        <w:t>Aussenbeleuchtung</w:t>
      </w:r>
      <w:proofErr w:type="spellEnd"/>
      <w:r>
        <w:rPr>
          <w:rFonts w:ascii="Helvetica" w:hAnsi="Helvetica" w:cs="Helvetica"/>
          <w:sz w:val="20"/>
          <w:szCs w:val="20"/>
        </w:rPr>
        <w:t xml:space="preserve"> und andere unerwünschte Auswirkungen, bieten ein Rückzugsgebiet für einheimische Insekten und Pflanzen.</w:t>
      </w:r>
    </w:p>
    <w:p w14:paraId="305DC4DE"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 xml:space="preserve">Wir legen Wert auf Regenwassersammlung, -Speicher und -Nutzung, Versickerung, Gartenbewässerung mit Regenwasser, und </w:t>
      </w:r>
      <w:commentRangeStart w:id="18"/>
      <w:r>
        <w:rPr>
          <w:rFonts w:ascii="Helvetica" w:hAnsi="Helvetica" w:cs="Helvetica"/>
          <w:sz w:val="20"/>
          <w:szCs w:val="20"/>
        </w:rPr>
        <w:t>ermöglichen die Nutzung eines Kompostklos</w:t>
      </w:r>
      <w:r>
        <w:rPr>
          <w:rFonts w:ascii="Times New Roman" w:hAnsi="Times New Roman" w:cs="Times New Roman"/>
          <w:sz w:val="20"/>
          <w:szCs w:val="20"/>
        </w:rPr>
        <w:t>.</w:t>
      </w:r>
      <w:commentRangeEnd w:id="18"/>
      <w:r w:rsidR="009A191F">
        <w:rPr>
          <w:rStyle w:val="Kommentarzeichen"/>
        </w:rPr>
        <w:commentReference w:id="18"/>
      </w:r>
    </w:p>
    <w:p w14:paraId="18564E25" w14:textId="77777777" w:rsidR="00646DD3" w:rsidRDefault="00646DD3" w:rsidP="00646DD3">
      <w:pPr>
        <w:autoSpaceDE w:val="0"/>
        <w:autoSpaceDN w:val="0"/>
        <w:adjustRightInd w:val="0"/>
        <w:spacing w:before="120"/>
        <w:ind w:right="822"/>
        <w:rPr>
          <w:rFonts w:ascii="Times New Roman" w:hAnsi="Times New Roman" w:cs="Times New Roman"/>
          <w:sz w:val="28"/>
          <w:szCs w:val="28"/>
        </w:rPr>
      </w:pPr>
      <w:r>
        <w:rPr>
          <w:rFonts w:ascii="Helvetica" w:hAnsi="Helvetica" w:cs="Helvetica"/>
          <w:sz w:val="28"/>
          <w:szCs w:val="28"/>
        </w:rPr>
        <w:t>Wohnen und Gemeinschaft</w:t>
      </w:r>
    </w:p>
    <w:p w14:paraId="42009E95"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Nachhaltiges Bauen unterstützt eine hohe Wohn- und Lebensqualität.</w:t>
      </w:r>
    </w:p>
    <w:p w14:paraId="2CD09C5D"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Interesse an Gemeinschaft und persönliches Wachstum ist erwünscht.</w:t>
      </w:r>
    </w:p>
    <w:p w14:paraId="5A0B5448" w14:textId="6EBF9264" w:rsidR="00646DD3" w:rsidRDefault="00646DD3" w:rsidP="00646DD3">
      <w:pPr>
        <w:autoSpaceDE w:val="0"/>
        <w:autoSpaceDN w:val="0"/>
        <w:adjustRightInd w:val="0"/>
        <w:spacing w:before="120"/>
        <w:ind w:right="822"/>
        <w:rPr>
          <w:rFonts w:ascii="Helvetica" w:hAnsi="Helvetica" w:cs="Helvetica"/>
          <w:sz w:val="20"/>
          <w:szCs w:val="20"/>
        </w:rPr>
      </w:pPr>
      <w:r>
        <w:rPr>
          <w:rFonts w:ascii="Helvetica" w:hAnsi="Helvetica" w:cs="Helvetica"/>
          <w:sz w:val="20"/>
          <w:szCs w:val="20"/>
        </w:rPr>
        <w:t xml:space="preserve">Viel Nachhaltigkeit kann mit kleinen Anpassungen erreicht werden, wie z.B. ein Gemüseabonnement beim lokalen Produzenten, gemeinschaftlich einkaufen in </w:t>
      </w:r>
      <w:proofErr w:type="spellStart"/>
      <w:r>
        <w:rPr>
          <w:rFonts w:ascii="Helvetica" w:hAnsi="Helvetica" w:cs="Helvetica"/>
          <w:sz w:val="20"/>
          <w:szCs w:val="20"/>
        </w:rPr>
        <w:t>grösseren</w:t>
      </w:r>
      <w:proofErr w:type="spellEnd"/>
      <w:r>
        <w:rPr>
          <w:rFonts w:ascii="Helvetica" w:hAnsi="Helvetica" w:cs="Helvetica"/>
          <w:sz w:val="20"/>
          <w:szCs w:val="20"/>
        </w:rPr>
        <w:t xml:space="preserve"> Mengen mit weniger Verpackung, andere Einkäufe absprechen und gemeinsam tätigen, egal ob getrennt gekocht wird</w:t>
      </w:r>
      <w:ins w:id="19" w:author="Microsoft Office User" w:date="2022-06-01T16:42:00Z">
        <w:r w:rsidR="00920CB9">
          <w:rPr>
            <w:rFonts w:ascii="Helvetica" w:hAnsi="Helvetica" w:cs="Helvetica"/>
            <w:sz w:val="20"/>
            <w:szCs w:val="20"/>
          </w:rPr>
          <w:t xml:space="preserve"> oder gemeinsam</w:t>
        </w:r>
      </w:ins>
      <w:r>
        <w:rPr>
          <w:rFonts w:ascii="Helvetica" w:hAnsi="Helvetica" w:cs="Helvetica"/>
          <w:sz w:val="20"/>
          <w:szCs w:val="20"/>
        </w:rPr>
        <w:t>.</w:t>
      </w:r>
    </w:p>
    <w:p w14:paraId="7FAD2658" w14:textId="0FE8B926" w:rsidR="00646DD3" w:rsidRDefault="00646DD3" w:rsidP="00646DD3">
      <w:pPr>
        <w:autoSpaceDE w:val="0"/>
        <w:autoSpaceDN w:val="0"/>
        <w:adjustRightInd w:val="0"/>
        <w:spacing w:before="120"/>
        <w:ind w:right="822"/>
        <w:rPr>
          <w:rFonts w:ascii="Times New Roman" w:hAnsi="Times New Roman" w:cs="Times New Roman"/>
          <w:sz w:val="20"/>
          <w:szCs w:val="20"/>
        </w:rPr>
      </w:pPr>
      <w:del w:id="20" w:author="Microsoft Office User" w:date="2022-06-01T16:42:00Z">
        <w:r w:rsidDel="00920CB9">
          <w:rPr>
            <w:rFonts w:ascii="Helvetica" w:hAnsi="Helvetica" w:cs="Helvetica"/>
            <w:sz w:val="20"/>
            <w:szCs w:val="20"/>
          </w:rPr>
          <w:delText>Äusserlich gesehen ist klar, dass wir</w:delText>
        </w:r>
      </w:del>
      <w:ins w:id="21" w:author="Microsoft Office User" w:date="2022-06-01T16:42:00Z">
        <w:r w:rsidR="00920CB9">
          <w:rPr>
            <w:rFonts w:ascii="Helvetica" w:hAnsi="Helvetica" w:cs="Helvetica"/>
            <w:sz w:val="20"/>
            <w:szCs w:val="20"/>
          </w:rPr>
          <w:t>W</w:t>
        </w:r>
      </w:ins>
      <w:ins w:id="22" w:author="Microsoft Office User" w:date="2022-06-01T16:43:00Z">
        <w:r w:rsidR="00920CB9">
          <w:rPr>
            <w:rFonts w:ascii="Helvetica" w:hAnsi="Helvetica" w:cs="Helvetica"/>
            <w:sz w:val="20"/>
            <w:szCs w:val="20"/>
          </w:rPr>
          <w:t>ir werden</w:t>
        </w:r>
      </w:ins>
      <w:r>
        <w:rPr>
          <w:rFonts w:ascii="Helvetica" w:hAnsi="Helvetica" w:cs="Helvetica"/>
          <w:sz w:val="20"/>
          <w:szCs w:val="20"/>
        </w:rPr>
        <w:t xml:space="preserve"> vieles gemeinsam nutzen können: energieeffiziente Fahrzeuge, eine gut ausgestattete Küche, viele Geräte für Haushalt und Garten, Waschmaschine, Waschküche, Werkstatt, verschiedene Räume.</w:t>
      </w:r>
    </w:p>
    <w:p w14:paraId="30A4F628"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proofErr w:type="spellStart"/>
      <w:r>
        <w:rPr>
          <w:rFonts w:ascii="Helvetica" w:hAnsi="Helvetica" w:cs="Helvetica"/>
          <w:sz w:val="20"/>
          <w:szCs w:val="20"/>
        </w:rPr>
        <w:t>Grosszügige</w:t>
      </w:r>
      <w:proofErr w:type="spellEnd"/>
      <w:r>
        <w:rPr>
          <w:rFonts w:ascii="Helvetica" w:hAnsi="Helvetica" w:cs="Helvetica"/>
          <w:sz w:val="20"/>
          <w:szCs w:val="20"/>
        </w:rPr>
        <w:t xml:space="preserve"> gemeinschaftlich nutzbare Räume und maximale architektonische Flexibilität ermöglichen ein Ausprobieren, inwieweit eine geringere Privatfläche ausreicht und schafft Möglichkeiten für sich verändernde Lebensumstände und Gemeinschaft.</w:t>
      </w:r>
    </w:p>
    <w:p w14:paraId="43841D7F" w14:textId="454F2F86" w:rsidR="00646DD3" w:rsidRDefault="00646DD3" w:rsidP="00646DD3">
      <w:pPr>
        <w:autoSpaceDE w:val="0"/>
        <w:autoSpaceDN w:val="0"/>
        <w:adjustRightInd w:val="0"/>
        <w:spacing w:before="120"/>
        <w:ind w:right="822"/>
        <w:rPr>
          <w:rFonts w:ascii="Times New Roman" w:hAnsi="Times New Roman" w:cs="Times New Roman"/>
          <w:sz w:val="20"/>
          <w:szCs w:val="20"/>
        </w:rPr>
      </w:pPr>
      <w:del w:id="23" w:author="Microsoft Office User" w:date="2022-06-01T16:44:00Z">
        <w:r w:rsidDel="00920CB9">
          <w:rPr>
            <w:rFonts w:ascii="Helvetica" w:hAnsi="Helvetica" w:cs="Helvetica"/>
            <w:sz w:val="20"/>
            <w:szCs w:val="20"/>
          </w:rPr>
          <w:delText>Es braucht</w:delText>
        </w:r>
      </w:del>
      <w:ins w:id="24" w:author="Microsoft Office User" w:date="2022-06-01T16:44:00Z">
        <w:r w:rsidR="00920CB9">
          <w:rPr>
            <w:rFonts w:ascii="Helvetica" w:hAnsi="Helvetica" w:cs="Helvetica"/>
            <w:sz w:val="20"/>
            <w:szCs w:val="20"/>
          </w:rPr>
          <w:t>Wir wünschen uns</w:t>
        </w:r>
      </w:ins>
      <w:r>
        <w:rPr>
          <w:rFonts w:ascii="Helvetica" w:hAnsi="Helvetica" w:cs="Helvetica"/>
          <w:sz w:val="20"/>
          <w:szCs w:val="20"/>
        </w:rPr>
        <w:t xml:space="preserve"> Raum und Zeit für Begegnung und Austausch, </w:t>
      </w:r>
      <w:ins w:id="25" w:author="Microsoft Office User" w:date="2022-06-01T16:44:00Z">
        <w:r w:rsidR="00920CB9">
          <w:rPr>
            <w:rFonts w:ascii="Helvetica" w:hAnsi="Helvetica" w:cs="Helvetica"/>
            <w:sz w:val="20"/>
            <w:szCs w:val="20"/>
          </w:rPr>
          <w:t xml:space="preserve">bauen dafür </w:t>
        </w:r>
      </w:ins>
      <w:r>
        <w:rPr>
          <w:rFonts w:ascii="Helvetica" w:hAnsi="Helvetica" w:cs="Helvetica"/>
          <w:sz w:val="20"/>
          <w:szCs w:val="20"/>
        </w:rPr>
        <w:t xml:space="preserve">ein </w:t>
      </w:r>
      <w:proofErr w:type="spellStart"/>
      <w:r>
        <w:rPr>
          <w:rFonts w:ascii="Helvetica" w:hAnsi="Helvetica" w:cs="Helvetica"/>
          <w:sz w:val="20"/>
          <w:szCs w:val="20"/>
        </w:rPr>
        <w:t>Gefäss</w:t>
      </w:r>
      <w:proofErr w:type="spellEnd"/>
      <w:r>
        <w:rPr>
          <w:rFonts w:ascii="Times New Roman" w:hAnsi="Times New Roman" w:cs="Times New Roman"/>
          <w:sz w:val="20"/>
          <w:szCs w:val="20"/>
        </w:rPr>
        <w:t>,</w:t>
      </w:r>
      <w:r>
        <w:rPr>
          <w:rFonts w:ascii="Helvetica" w:hAnsi="Helvetica" w:cs="Helvetica"/>
          <w:sz w:val="20"/>
          <w:szCs w:val="20"/>
        </w:rPr>
        <w:t xml:space="preserve"> wo man sich trifft und bespricht</w:t>
      </w:r>
      <w:r>
        <w:rPr>
          <w:rFonts w:ascii="Times New Roman" w:hAnsi="Times New Roman" w:cs="Times New Roman"/>
          <w:sz w:val="20"/>
          <w:szCs w:val="20"/>
        </w:rPr>
        <w:t>.</w:t>
      </w:r>
      <w:r>
        <w:rPr>
          <w:rFonts w:ascii="Helvetica" w:hAnsi="Helvetica" w:cs="Helvetica"/>
          <w:sz w:val="20"/>
          <w:szCs w:val="20"/>
        </w:rPr>
        <w:t xml:space="preserve"> Begegnung, Rituale, </w:t>
      </w:r>
      <w:commentRangeStart w:id="26"/>
      <w:r>
        <w:rPr>
          <w:rFonts w:ascii="Helvetica" w:hAnsi="Helvetica" w:cs="Helvetica"/>
          <w:sz w:val="20"/>
          <w:szCs w:val="20"/>
        </w:rPr>
        <w:t>Austausch</w:t>
      </w:r>
      <w:commentRangeEnd w:id="26"/>
      <w:r w:rsidR="00920CB9">
        <w:rPr>
          <w:rStyle w:val="Kommentarzeichen"/>
        </w:rPr>
        <w:commentReference w:id="26"/>
      </w:r>
      <w:r>
        <w:rPr>
          <w:rFonts w:ascii="Helvetica" w:hAnsi="Helvetica" w:cs="Helvetica"/>
          <w:sz w:val="20"/>
          <w:szCs w:val="20"/>
        </w:rPr>
        <w:t>, Struktur. Gegenseitige Unterstützung im Alltag wird möglich. Eine Gemeinschaftsvision kann sich entwickeln</w:t>
      </w:r>
      <w:r>
        <w:rPr>
          <w:rFonts w:ascii="Times New Roman" w:hAnsi="Times New Roman" w:cs="Times New Roman"/>
          <w:sz w:val="20"/>
          <w:szCs w:val="20"/>
        </w:rPr>
        <w:t>.</w:t>
      </w:r>
      <w:r>
        <w:rPr>
          <w:rFonts w:ascii="Helvetica" w:hAnsi="Helvetica" w:cs="Helvetica"/>
          <w:sz w:val="20"/>
          <w:szCs w:val="20"/>
        </w:rPr>
        <w:t xml:space="preserve"> Die </w:t>
      </w:r>
      <w:proofErr w:type="spellStart"/>
      <w:r>
        <w:rPr>
          <w:rFonts w:ascii="Helvetica" w:hAnsi="Helvetica" w:cs="Helvetica"/>
          <w:sz w:val="20"/>
          <w:szCs w:val="20"/>
        </w:rPr>
        <w:t>Soziokratie</w:t>
      </w:r>
      <w:proofErr w:type="spellEnd"/>
      <w:r>
        <w:rPr>
          <w:rFonts w:ascii="Helvetica" w:hAnsi="Helvetica" w:cs="Helvetica"/>
          <w:sz w:val="20"/>
          <w:szCs w:val="20"/>
        </w:rPr>
        <w:t xml:space="preserve"> kann ein Werkzeug darstellen, um gemeinsame Entscheidungen zu treffen.</w:t>
      </w:r>
    </w:p>
    <w:p w14:paraId="3E6C571F" w14:textId="77777777" w:rsidR="00646DD3" w:rsidRDefault="00646DD3" w:rsidP="00646DD3">
      <w:pPr>
        <w:autoSpaceDE w:val="0"/>
        <w:autoSpaceDN w:val="0"/>
        <w:adjustRightInd w:val="0"/>
        <w:spacing w:before="120"/>
        <w:ind w:right="822"/>
        <w:rPr>
          <w:rFonts w:ascii="Times New Roman" w:hAnsi="Times New Roman" w:cs="Times New Roman"/>
          <w:sz w:val="20"/>
          <w:szCs w:val="20"/>
        </w:rPr>
      </w:pPr>
      <w:r>
        <w:rPr>
          <w:rFonts w:ascii="Helvetica" w:hAnsi="Helvetica" w:cs="Helvetica"/>
          <w:sz w:val="20"/>
          <w:szCs w:val="20"/>
        </w:rPr>
        <w:t>Teilweise Selbstversorgung und Autarkie: wir können unseren Bedarf an Wasser, Strom und Heizung abdecken mit Regenwasser, Solar-PV, Wärmepumpe und Holz.</w:t>
      </w:r>
    </w:p>
    <w:p w14:paraId="01DC5765" w14:textId="77777777" w:rsidR="00265021" w:rsidRDefault="00265021"/>
    <w:sectPr w:rsidR="00265021" w:rsidSect="001B2E9D">
      <w:pgSz w:w="12240" w:h="15840"/>
      <w:pgMar w:top="1417" w:right="1417"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6-01T16:34:00Z" w:initials="MOU">
    <w:p w14:paraId="1EF9DD87" w14:textId="072A3656" w:rsidR="00646DD3" w:rsidRDefault="00646DD3">
      <w:pPr>
        <w:pStyle w:val="Kommentartext"/>
      </w:pPr>
      <w:r>
        <w:rPr>
          <w:rStyle w:val="Kommentarzeichen"/>
        </w:rPr>
        <w:annotationRef/>
      </w:r>
      <w:r>
        <w:t xml:space="preserve">Bei </w:t>
      </w:r>
      <w:proofErr w:type="spellStart"/>
      <w:r>
        <w:t>Text.Spar</w:t>
      </w:r>
      <w:proofErr w:type="spellEnd"/>
      <w:r>
        <w:t>-Zwang: hier könnte man streichen</w:t>
      </w:r>
    </w:p>
  </w:comment>
  <w:comment w:id="2" w:author="Microsoft Office User" w:date="2022-06-01T16:34:00Z" w:initials="MOU">
    <w:p w14:paraId="44EA697E" w14:textId="661EB1AC" w:rsidR="00646DD3" w:rsidRDefault="00646DD3">
      <w:pPr>
        <w:pStyle w:val="Kommentartext"/>
      </w:pPr>
      <w:r>
        <w:rPr>
          <w:rStyle w:val="Kommentarzeichen"/>
        </w:rPr>
        <w:annotationRef/>
      </w:r>
      <w:r>
        <w:t xml:space="preserve">Bei </w:t>
      </w:r>
      <w:proofErr w:type="spellStart"/>
      <w:r>
        <w:t>Text.Spar</w:t>
      </w:r>
      <w:proofErr w:type="spellEnd"/>
      <w:r>
        <w:t>-Zwang: hier könnte man streichen</w:t>
      </w:r>
    </w:p>
  </w:comment>
  <w:comment w:id="17" w:author="Microsoft Office User" w:date="2022-06-01T16:40:00Z" w:initials="MOU">
    <w:p w14:paraId="0B0C141A" w14:textId="6214304A" w:rsidR="009A191F" w:rsidRDefault="009A191F">
      <w:pPr>
        <w:pStyle w:val="Kommentartext"/>
      </w:pPr>
      <w:r>
        <w:rPr>
          <w:rStyle w:val="Kommentarzeichen"/>
        </w:rPr>
        <w:annotationRef/>
      </w:r>
      <w:r>
        <w:t xml:space="preserve">Was meint </w:t>
      </w:r>
      <w:proofErr w:type="gramStart"/>
      <w:r>
        <w:t>das ?</w:t>
      </w:r>
      <w:proofErr w:type="gramEnd"/>
    </w:p>
  </w:comment>
  <w:comment w:id="18" w:author="Microsoft Office User" w:date="2022-06-01T16:41:00Z" w:initials="MOU">
    <w:p w14:paraId="3B8D82AA" w14:textId="0ED24700" w:rsidR="009A191F" w:rsidRDefault="009A191F">
      <w:pPr>
        <w:pStyle w:val="Kommentartext"/>
      </w:pPr>
      <w:r>
        <w:rPr>
          <w:rStyle w:val="Kommentarzeichen"/>
        </w:rPr>
        <w:annotationRef/>
      </w:r>
      <w:r>
        <w:t>Da müssen wir noch recherchieren und reden.</w:t>
      </w:r>
    </w:p>
  </w:comment>
  <w:comment w:id="26" w:author="Microsoft Office User" w:date="2022-06-01T16:43:00Z" w:initials="MOU">
    <w:p w14:paraId="6E139DF3" w14:textId="6AE4E579" w:rsidR="00920CB9" w:rsidRDefault="00920CB9">
      <w:pPr>
        <w:pStyle w:val="Kommentartext"/>
      </w:pPr>
      <w:r>
        <w:rPr>
          <w:rStyle w:val="Kommentarzeichen"/>
        </w:rPr>
        <w:annotationRef/>
      </w:r>
      <w:r>
        <w:t>Dopplung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9DD87" w15:done="0"/>
  <w15:commentEx w15:paraId="44EA697E" w15:done="0"/>
  <w15:commentEx w15:paraId="0B0C141A" w15:done="0"/>
  <w15:commentEx w15:paraId="3B8D82AA" w15:done="0"/>
  <w15:commentEx w15:paraId="6E139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13AC" w16cex:dateUtc="2022-06-01T14:34:00Z"/>
  <w16cex:commentExtensible w16cex:durableId="26421382" w16cex:dateUtc="2022-06-01T14:34:00Z"/>
  <w16cex:commentExtensible w16cex:durableId="26421509" w16cex:dateUtc="2022-06-01T14:40:00Z"/>
  <w16cex:commentExtensible w16cex:durableId="26421534" w16cex:dateUtc="2022-06-01T14:41:00Z"/>
  <w16cex:commentExtensible w16cex:durableId="264215C4" w16cex:dateUtc="2022-06-0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9DD87" w16cid:durableId="264213AC"/>
  <w16cid:commentId w16cid:paraId="44EA697E" w16cid:durableId="26421382"/>
  <w16cid:commentId w16cid:paraId="0B0C141A" w16cid:durableId="26421509"/>
  <w16cid:commentId w16cid:paraId="3B8D82AA" w16cid:durableId="26421534"/>
  <w16cid:commentId w16cid:paraId="6E139DF3" w16cid:durableId="26421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65945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D3"/>
    <w:rsid w:val="00265021"/>
    <w:rsid w:val="00646DD3"/>
    <w:rsid w:val="00920CB9"/>
    <w:rsid w:val="009A19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0DED3EB"/>
  <w15:chartTrackingRefBased/>
  <w15:docId w15:val="{88C148B6-A8BC-0C4D-B753-B2EC8E02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46DD3"/>
    <w:rPr>
      <w:sz w:val="16"/>
      <w:szCs w:val="16"/>
    </w:rPr>
  </w:style>
  <w:style w:type="paragraph" w:styleId="Kommentartext">
    <w:name w:val="annotation text"/>
    <w:basedOn w:val="Standard"/>
    <w:link w:val="KommentartextZchn"/>
    <w:uiPriority w:val="99"/>
    <w:semiHidden/>
    <w:unhideWhenUsed/>
    <w:rsid w:val="00646DD3"/>
    <w:rPr>
      <w:sz w:val="20"/>
      <w:szCs w:val="20"/>
    </w:rPr>
  </w:style>
  <w:style w:type="character" w:customStyle="1" w:styleId="KommentartextZchn">
    <w:name w:val="Kommentartext Zchn"/>
    <w:basedOn w:val="Absatz-Standardschriftart"/>
    <w:link w:val="Kommentartext"/>
    <w:uiPriority w:val="99"/>
    <w:semiHidden/>
    <w:rsid w:val="00646DD3"/>
    <w:rPr>
      <w:sz w:val="20"/>
      <w:szCs w:val="20"/>
    </w:rPr>
  </w:style>
  <w:style w:type="paragraph" w:styleId="Kommentarthema">
    <w:name w:val="annotation subject"/>
    <w:basedOn w:val="Kommentartext"/>
    <w:next w:val="Kommentartext"/>
    <w:link w:val="KommentarthemaZchn"/>
    <w:uiPriority w:val="99"/>
    <w:semiHidden/>
    <w:unhideWhenUsed/>
    <w:rsid w:val="00646DD3"/>
    <w:rPr>
      <w:b/>
      <w:bCs/>
    </w:rPr>
  </w:style>
  <w:style w:type="character" w:customStyle="1" w:styleId="KommentarthemaZchn">
    <w:name w:val="Kommentarthema Zchn"/>
    <w:basedOn w:val="KommentartextZchn"/>
    <w:link w:val="Kommentarthema"/>
    <w:uiPriority w:val="99"/>
    <w:semiHidden/>
    <w:rsid w:val="00646D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e.wikipedia.org/wiki/Erd%C3%BCberlastungsta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5354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2022-06-01T14:32:00Z</dcterms:created>
  <dcterms:modified xsi:type="dcterms:W3CDTF">2022-06-01T14:45:00Z</dcterms:modified>
</cp:coreProperties>
</file>