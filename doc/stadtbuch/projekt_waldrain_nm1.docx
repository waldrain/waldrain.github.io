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BF68" w14:textId="77777777" w:rsidR="00DE6898" w:rsidRPr="00DE6898" w:rsidRDefault="00DE6898" w:rsidP="00DE689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instrText xml:space="preserve"> HYPERLINK "imap://posteo.de:993/fetch%3EUID%3E.INBOX%3E2851?part=1.2&amp;filename=projekt_waldrain.pdf&amp;type=application/pdf" \l "page=1" \o "Seite 1" </w:instrTex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</w:p>
    <w:p w14:paraId="3276E760" w14:textId="77777777" w:rsidR="00DE6898" w:rsidRPr="00DE6898" w:rsidRDefault="00DE6898" w:rsidP="00DE689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instrText xml:space="preserve"> HYPERLINK "imap://posteo.de:993/fetch%3EUID%3E.INBOX%3E2851?part=1.2&amp;filename=projekt_waldrain.pdf&amp;type=application/pdf" \l "page=2" \o "Seite 2" </w:instrTex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</w:p>
    <w:p w14:paraId="16972B9D" w14:textId="77777777" w:rsidR="00DE6898" w:rsidRPr="00DE6898" w:rsidRDefault="00DE6898" w:rsidP="00DE6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</w:p>
    <w:p w14:paraId="73AB11AA" w14:textId="7792DDC6" w:rsidR="00DE6898" w:rsidRDefault="00DE6898" w:rsidP="00DE6898">
      <w:pPr>
        <w:spacing w:after="0" w:line="240" w:lineRule="auto"/>
        <w:rPr>
          <w:ins w:id="0" w:author="Niklaus Müller" w:date="2022-06-07T22:00:00Z"/>
          <w:rFonts w:ascii="Arial" w:eastAsia="Times New Roman" w:hAnsi="Arial" w:cs="Arial"/>
          <w:sz w:val="25"/>
          <w:szCs w:val="25"/>
          <w:lang w:eastAsia="de-CH"/>
        </w:rPr>
      </w:pPr>
      <w:r w:rsidRPr="00DE6898">
        <w:rPr>
          <w:rFonts w:ascii="Arial" w:eastAsia="Times New Roman" w:hAnsi="Arial" w:cs="Arial"/>
          <w:sz w:val="23"/>
          <w:szCs w:val="23"/>
          <w:lang w:eastAsia="de-CH"/>
        </w:rPr>
        <w:t>Waldrain 1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40"/>
          <w:szCs w:val="40"/>
          <w:lang w:eastAsia="de-CH"/>
        </w:rPr>
        <w:t xml:space="preserve">Projekt Waldrain am </w:t>
      </w:r>
      <w:proofErr w:type="spellStart"/>
      <w:r w:rsidRPr="00DE6898">
        <w:rPr>
          <w:rFonts w:ascii="Arial" w:eastAsia="Times New Roman" w:hAnsi="Arial" w:cs="Arial"/>
          <w:sz w:val="40"/>
          <w:szCs w:val="40"/>
          <w:lang w:eastAsia="de-CH"/>
        </w:rPr>
        <w:t>Hünerberg</w:t>
      </w:r>
      <w:proofErr w:type="spellEnd"/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Der Waldrain ist ein Projekt für nachhaltiges Bauen und Wohnen in guter Lage mit enger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Anbindung an Stadt und Natur. Auf dem Nachbargrundstück leben schon ca. zehn Menschen in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einem Mehrfamilienhaus in «normalen», getrennten Einzelwohnungen und wachsen langsam zu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einer lockeren Gemeinschaft zusammen. Auf dem neuen Grundstück besteht nun die Möglichkeit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eines Neuanfangs mit Synergiepotential.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34"/>
          <w:szCs w:val="34"/>
          <w:lang w:eastAsia="de-CH"/>
        </w:rPr>
        <w:t>Motivation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D</w:t>
      </w:r>
      <w:ins w:id="1" w:author="Niklaus Müller" w:date="2022-06-07T22:02:00Z">
        <w:r>
          <w:rPr>
            <w:rFonts w:ascii="Arial" w:eastAsia="Times New Roman" w:hAnsi="Arial" w:cs="Arial"/>
            <w:sz w:val="25"/>
            <w:szCs w:val="25"/>
            <w:lang w:eastAsia="de-CH"/>
          </w:rPr>
          <w:t>ie</w:t>
        </w:r>
      </w:ins>
      <w:del w:id="2" w:author="Niklaus Müller" w:date="2022-06-07T22:02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>er</w:delText>
        </w:r>
      </w:del>
      <w:r w:rsidRPr="00DE6898">
        <w:rPr>
          <w:rFonts w:ascii="Arial" w:eastAsia="Times New Roman" w:hAnsi="Arial" w:cs="Arial"/>
          <w:sz w:val="25"/>
          <w:szCs w:val="25"/>
          <w:lang w:eastAsia="de-CH"/>
        </w:rPr>
        <w:t xml:space="preserve"> Erdüberlastung</w:t>
      </w:r>
      <w:del w:id="3" w:author="Niklaus Müller" w:date="2022-06-07T22:02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>stag</w:delText>
        </w:r>
      </w:del>
      <w:r w:rsidRPr="00DE6898">
        <w:rPr>
          <w:rFonts w:ascii="Arial" w:eastAsia="Times New Roman" w:hAnsi="Arial" w:cs="Arial"/>
          <w:sz w:val="25"/>
          <w:szCs w:val="25"/>
          <w:lang w:eastAsia="de-CH"/>
        </w:rPr>
        <w:t xml:space="preserve"> fand dieses Jahr am 4. Mai statt, einen Tag früher als im Jahr zuvor. Das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bedeutet, wir haben in Deutschland bereits alle uns zur Verfügung stehende</w:t>
      </w:r>
      <w:ins w:id="4" w:author="Niklaus Müller" w:date="2022-06-07T22:01:00Z">
        <w:r>
          <w:rPr>
            <w:rFonts w:ascii="Arial" w:eastAsia="Times New Roman" w:hAnsi="Arial" w:cs="Arial"/>
            <w:sz w:val="25"/>
            <w:szCs w:val="25"/>
            <w:lang w:eastAsia="de-CH"/>
          </w:rPr>
          <w:t>n</w:t>
        </w:r>
      </w:ins>
    </w:p>
    <w:p w14:paraId="4070E26D" w14:textId="2789B3BA" w:rsidR="00DE6898" w:rsidRPr="00DE6898" w:rsidRDefault="00DE6898" w:rsidP="00DE6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ins w:id="5" w:author="Niklaus Müller" w:date="2022-06-07T22:01:00Z">
        <w:r>
          <w:rPr>
            <w:rFonts w:ascii="Arial" w:eastAsia="Times New Roman" w:hAnsi="Arial" w:cs="Arial"/>
            <w:sz w:val="25"/>
            <w:szCs w:val="25"/>
            <w:lang w:eastAsia="de-CH"/>
          </w:rPr>
          <w:t xml:space="preserve"> </w:t>
        </w:r>
      </w:ins>
      <w:del w:id="6" w:author="Niklaus Müller" w:date="2022-06-07T22:00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 xml:space="preserve"> </w:delText>
        </w:r>
      </w:del>
      <w:r w:rsidRPr="00DE6898">
        <w:rPr>
          <w:rFonts w:ascii="Arial" w:eastAsia="Times New Roman" w:hAnsi="Arial" w:cs="Arial"/>
          <w:sz w:val="25"/>
          <w:szCs w:val="25"/>
          <w:lang w:eastAsia="de-CH"/>
        </w:rPr>
        <w:t>Ressourcen für dieses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 xml:space="preserve">Jahr </w:t>
      </w:r>
      <w:del w:id="7" w:author="Niklaus Müller" w:date="2022-06-07T22:01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>schon</w:delText>
        </w:r>
      </w:del>
      <w:r w:rsidRPr="00DE6898">
        <w:rPr>
          <w:rFonts w:ascii="Arial" w:eastAsia="Times New Roman" w:hAnsi="Arial" w:cs="Arial"/>
          <w:sz w:val="25"/>
          <w:szCs w:val="25"/>
          <w:lang w:eastAsia="de-CH"/>
        </w:rPr>
        <w:t xml:space="preserve"> verbraucht, </w:t>
      </w:r>
      <w:ins w:id="8" w:author="Niklaus Müller" w:date="2022-06-07T22:05:00Z">
        <w:r>
          <w:rPr>
            <w:rFonts w:ascii="Arial" w:eastAsia="Times New Roman" w:hAnsi="Arial" w:cs="Arial"/>
            <w:sz w:val="25"/>
            <w:szCs w:val="25"/>
            <w:lang w:eastAsia="de-CH"/>
          </w:rPr>
          <w:t xml:space="preserve">auf Kosten anderer </w:t>
        </w:r>
      </w:ins>
      <w:del w:id="9" w:author="Niklaus Müller" w:date="2022-06-07T22:05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>leben seit dem Tag auf Pump</w:delText>
        </w:r>
      </w:del>
      <w:del w:id="10" w:author="Niklaus Müller" w:date="2022-06-07T22:02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>,</w:delText>
        </w:r>
      </w:del>
      <w:del w:id="11" w:author="Niklaus Müller" w:date="2022-06-07T22:05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 xml:space="preserve"> </w:delText>
        </w:r>
      </w:del>
      <w:r w:rsidRPr="00DE6898">
        <w:rPr>
          <w:rFonts w:ascii="Arial" w:eastAsia="Times New Roman" w:hAnsi="Arial" w:cs="Arial"/>
          <w:sz w:val="25"/>
          <w:szCs w:val="25"/>
          <w:lang w:eastAsia="de-CH"/>
        </w:rPr>
        <w:t>und sind noch verschwenderischer gewesen</w:t>
      </w:r>
      <w:ins w:id="12" w:author="Niklaus Müller" w:date="2022-06-07T22:05:00Z">
        <w:r>
          <w:rPr>
            <w:rFonts w:ascii="Arial" w:eastAsia="Times New Roman" w:hAnsi="Arial" w:cs="Arial"/>
            <w:sz w:val="25"/>
            <w:szCs w:val="25"/>
            <w:lang w:eastAsia="de-CH"/>
          </w:rPr>
          <w:t>.</w:t>
        </w:r>
      </w:ins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del w:id="13" w:author="Niklaus Müller" w:date="2022-06-07T22:05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>als im Vorjahr.</w:delText>
        </w:r>
      </w:del>
      <w:del w:id="14" w:author="Niklaus Müller" w:date="2022-06-07T22:04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 xml:space="preserve"> Nachfolgende Generationen müssen unsere aufgehäuften Schulden begleichen</w:delText>
        </w:r>
      </w:del>
      <w:r w:rsidRPr="00DE6898">
        <w:rPr>
          <w:rFonts w:ascii="Arial" w:eastAsia="Times New Roman" w:hAnsi="Arial" w:cs="Arial"/>
          <w:sz w:val="25"/>
          <w:szCs w:val="25"/>
          <w:lang w:eastAsia="de-CH"/>
        </w:rPr>
        <w:t>.</w:t>
      </w:r>
      <w:ins w:id="15" w:author="Niklaus Müller" w:date="2022-06-07T22:03:00Z">
        <w:r>
          <w:rPr>
            <w:rFonts w:ascii="Arial" w:eastAsia="Times New Roman" w:hAnsi="Arial" w:cs="Arial"/>
            <w:sz w:val="25"/>
            <w:szCs w:val="25"/>
            <w:lang w:eastAsia="de-CH"/>
          </w:rPr>
          <w:t xml:space="preserve"> (wie denn</w:t>
        </w:r>
      </w:ins>
      <w:ins w:id="16" w:author="Niklaus Müller" w:date="2022-06-07T22:04:00Z">
        <w:r>
          <w:rPr>
            <w:rFonts w:ascii="Arial" w:eastAsia="Times New Roman" w:hAnsi="Arial" w:cs="Arial"/>
            <w:sz w:val="25"/>
            <w:szCs w:val="25"/>
            <w:lang w:eastAsia="de-CH"/>
          </w:rPr>
          <w:t xml:space="preserve">? </w:t>
        </w:r>
        <w:proofErr w:type="spellStart"/>
        <w:r>
          <w:rPr>
            <w:rFonts w:ascii="Arial" w:eastAsia="Times New Roman" w:hAnsi="Arial" w:cs="Arial"/>
            <w:sz w:val="25"/>
            <w:szCs w:val="25"/>
            <w:lang w:eastAsia="de-CH"/>
          </w:rPr>
          <w:t>Unlogisch,das</w:t>
        </w:r>
        <w:proofErr w:type="spellEnd"/>
        <w:r>
          <w:rPr>
            <w:rFonts w:ascii="Arial" w:eastAsia="Times New Roman" w:hAnsi="Arial" w:cs="Arial"/>
            <w:sz w:val="25"/>
            <w:szCs w:val="25"/>
            <w:lang w:eastAsia="de-CH"/>
          </w:rPr>
          <w:t xml:space="preserve"> geht nur weil andere Länder weniger brauchen, Ansicht unklar)</w:t>
        </w:r>
      </w:ins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Dem möchten wir etwas entgegensetzen.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Beim Bauen und Wohnen verbrauchen wir mehr Energie als in jedem anderen privaten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Lebensbereich. Durch nachhaltiges Bauen mit Fokus auf Plusenergie, Recycling, Ökologie und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 xml:space="preserve">Gemeinschaft können wir besonders </w:t>
      </w:r>
      <w:ins w:id="17" w:author="Niklaus Müller" w:date="2022-06-07T22:06:00Z">
        <w:r>
          <w:rPr>
            <w:rFonts w:ascii="Arial" w:eastAsia="Times New Roman" w:hAnsi="Arial" w:cs="Arial"/>
            <w:sz w:val="25"/>
            <w:szCs w:val="25"/>
            <w:lang w:eastAsia="de-CH"/>
          </w:rPr>
          <w:t>schonend bauen</w:t>
        </w:r>
      </w:ins>
      <w:del w:id="18" w:author="Niklaus Müller" w:date="2022-06-07T22:05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>viel einsparen</w:delText>
        </w:r>
      </w:del>
      <w:del w:id="19" w:author="Niklaus Müller" w:date="2022-06-07T22:06:00Z">
        <w:r w:rsidRPr="00DE6898" w:rsidDel="00DE6898">
          <w:rPr>
            <w:rFonts w:ascii="Arial" w:eastAsia="Times New Roman" w:hAnsi="Arial" w:cs="Arial"/>
            <w:sz w:val="25"/>
            <w:szCs w:val="25"/>
            <w:lang w:eastAsia="de-CH"/>
          </w:rPr>
          <w:delText>.</w:delText>
        </w:r>
      </w:del>
      <w:ins w:id="20" w:author="Niklaus Müller" w:date="2022-06-07T22:06:00Z">
        <w:r>
          <w:rPr>
            <w:rFonts w:ascii="Arial" w:eastAsia="Times New Roman" w:hAnsi="Arial" w:cs="Arial"/>
            <w:sz w:val="25"/>
            <w:szCs w:val="25"/>
            <w:lang w:eastAsia="de-CH"/>
          </w:rPr>
          <w:t xml:space="preserve">(gespart wird beim Bauen gar nichts, auch der </w:t>
        </w:r>
        <w:proofErr w:type="spellStart"/>
        <w:r>
          <w:rPr>
            <w:rFonts w:ascii="Arial" w:eastAsia="Times New Roman" w:hAnsi="Arial" w:cs="Arial"/>
            <w:sz w:val="25"/>
            <w:szCs w:val="25"/>
            <w:lang w:eastAsia="de-CH"/>
          </w:rPr>
          <w:t>oekolgisch</w:t>
        </w:r>
      </w:ins>
      <w:ins w:id="21" w:author="Niklaus Müller" w:date="2022-06-07T22:08:00Z">
        <w:r>
          <w:rPr>
            <w:rFonts w:ascii="Arial" w:eastAsia="Times New Roman" w:hAnsi="Arial" w:cs="Arial"/>
            <w:sz w:val="25"/>
            <w:szCs w:val="25"/>
            <w:lang w:eastAsia="de-CH"/>
          </w:rPr>
          <w:t>st</w:t>
        </w:r>
      </w:ins>
      <w:ins w:id="22" w:author="Niklaus Müller" w:date="2022-06-07T22:06:00Z">
        <w:r>
          <w:rPr>
            <w:rFonts w:ascii="Arial" w:eastAsia="Times New Roman" w:hAnsi="Arial" w:cs="Arial"/>
            <w:sz w:val="25"/>
            <w:szCs w:val="25"/>
            <w:lang w:eastAsia="de-CH"/>
          </w:rPr>
          <w:t>e</w:t>
        </w:r>
        <w:proofErr w:type="spellEnd"/>
        <w:r>
          <w:rPr>
            <w:rFonts w:ascii="Arial" w:eastAsia="Times New Roman" w:hAnsi="Arial" w:cs="Arial"/>
            <w:sz w:val="25"/>
            <w:szCs w:val="25"/>
            <w:lang w:eastAsia="de-CH"/>
          </w:rPr>
          <w:t xml:space="preserve"> Bau verbraucht zusätz</w:t>
        </w:r>
      </w:ins>
      <w:ins w:id="23" w:author="Niklaus Müller" w:date="2022-06-07T22:07:00Z">
        <w:r>
          <w:rPr>
            <w:rFonts w:ascii="Arial" w:eastAsia="Times New Roman" w:hAnsi="Arial" w:cs="Arial"/>
            <w:sz w:val="25"/>
            <w:szCs w:val="25"/>
            <w:lang w:eastAsia="de-CH"/>
          </w:rPr>
          <w:t xml:space="preserve">liche </w:t>
        </w:r>
      </w:ins>
      <w:ins w:id="24" w:author="Niklaus Müller" w:date="2022-06-07T22:06:00Z">
        <w:r>
          <w:rPr>
            <w:rFonts w:ascii="Arial" w:eastAsia="Times New Roman" w:hAnsi="Arial" w:cs="Arial"/>
            <w:sz w:val="25"/>
            <w:szCs w:val="25"/>
            <w:lang w:eastAsia="de-CH"/>
          </w:rPr>
          <w:t>Ressourcen!!!)</w:t>
        </w:r>
      </w:ins>
      <w:r w:rsidRPr="00DE6898">
        <w:rPr>
          <w:rFonts w:ascii="Arial" w:eastAsia="Times New Roman" w:hAnsi="Arial" w:cs="Arial"/>
          <w:sz w:val="25"/>
          <w:szCs w:val="25"/>
          <w:lang w:eastAsia="de-CH"/>
        </w:rPr>
        <w:t xml:space="preserve"> Allerdings sollten wir auch unsere anderen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alltäglichen Lebensbereiche nicht ausser Acht lassen: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Courier New" w:eastAsia="Times New Roman" w:hAnsi="Courier New" w:cs="Courier New"/>
          <w:sz w:val="25"/>
          <w:szCs w:val="25"/>
          <w:lang w:eastAsia="de-CH"/>
        </w:rPr>
        <w:t xml:space="preserve">• </w:t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Konsum: wenig konsumieren, mit Nachbarn und Freunden teilen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Courier New" w:eastAsia="Times New Roman" w:hAnsi="Courier New" w:cs="Courier New"/>
          <w:sz w:val="25"/>
          <w:szCs w:val="25"/>
          <w:lang w:eastAsia="de-CH"/>
        </w:rPr>
        <w:t xml:space="preserve">• </w:t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Ernährung: keine Massentierhaltung unterstützen, lokale saisonale Produkte bevorzugen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Courier New" w:eastAsia="Times New Roman" w:hAnsi="Courier New" w:cs="Courier New"/>
          <w:sz w:val="25"/>
          <w:szCs w:val="25"/>
          <w:lang w:eastAsia="de-CH"/>
        </w:rPr>
        <w:t xml:space="preserve">• </w:t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Energieverbrauch: Energieschleudern runterfahren, Sonnenenergie und Wärmepumpe,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ein Plusenergiehaus errichten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Courier New" w:eastAsia="Times New Roman" w:hAnsi="Courier New" w:cs="Courier New"/>
          <w:sz w:val="25"/>
          <w:szCs w:val="25"/>
          <w:lang w:eastAsia="de-CH"/>
        </w:rPr>
        <w:t xml:space="preserve">• </w:t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Mobilität: Fahrrad, ÖV, Carsharing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Courier New" w:eastAsia="Times New Roman" w:hAnsi="Courier New" w:cs="Courier New"/>
          <w:sz w:val="25"/>
          <w:szCs w:val="25"/>
          <w:lang w:eastAsia="de-CH"/>
        </w:rPr>
        <w:t xml:space="preserve">• </w:t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Bauen: nachhaltig bauen: kein Beton, graue Energie minimieren, lokale Baumaterialien,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z.B. unbehandeltes lokales Holz und Lehm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Courier New" w:eastAsia="Times New Roman" w:hAnsi="Courier New" w:cs="Courier New"/>
          <w:sz w:val="25"/>
          <w:szCs w:val="25"/>
          <w:lang w:eastAsia="de-CH"/>
        </w:rPr>
        <w:t xml:space="preserve">• </w:t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Wohnen: gemeinsame Nutzung von Ressourcen, geringere Flächen beheizen,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Regenwassernutzung, Kompostklos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34"/>
          <w:szCs w:val="34"/>
          <w:lang w:eastAsia="de-CH"/>
        </w:rPr>
        <w:t>Architektur und Bau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Die Auswirkungen auf die Umwelt können verbessert werden durch Einhaltung der drei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Hauptanliegen des ökologisch nachhaltigen Bauens: Energie- und Ressourcenverbrauch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lastRenderedPageBreak/>
        <w:t>minimieren, Flächenverbrauch reduzieren, Natur während des gesamten Lebenszyklus möglichst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wenig belasten – Bau, Nutzung und Rückbau.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Viele heutige Häuser und leider auch die Mehrzahl der Neubauten bestehen aus Materialien, die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irgendwann als Sondermüll zurückbleiben werden.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Nachhaltiges Bauen umfasst viele Bereiche: Grundstück, Architektur, Energie-, Wasser-, und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Materialeffizienz, Betrieb, Instandhaltung, Abwasser- und Abfallvermeidung, Kreislaufwirtschaft,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ressourceneffizienter Betrieb und schließlich der Abbau nach einer langen Nutzungszeit.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Ein gut gebautes Haus kann durchaus mehr als hundert Jahre lang genutzt werden – das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bestehende Haus ist Baujahr 1897 und wird zurzeit erfolgreich nachhaltig auf den aktuellsten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technischen Standard gebracht, durch bessere Dämmung und Umstieg von fossilen auf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erneuerbare Energiequellen.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Beim Neubau achten wir auf eine Planung der Grundrisse und Versorgungsleitungen für eine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langjährige, flexible und vielfältige Nutzung ohne Umbauarbeiten und optimaler Einsatz von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Sonnenwärme und Tageslicht, natürliche Baumaterialien, keine lösungsmittelhaltigen Werkstoffe,</w:t>
      </w:r>
      <w:r w:rsidRPr="00DE6898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  <w:r w:rsidRPr="00DE6898">
        <w:rPr>
          <w:rFonts w:ascii="Arial" w:eastAsia="Times New Roman" w:hAnsi="Arial" w:cs="Arial"/>
          <w:sz w:val="25"/>
          <w:szCs w:val="25"/>
          <w:lang w:eastAsia="de-CH"/>
        </w:rPr>
        <w:t>Klebstoffe oder Anstriche, unbehandeltes, möglichst lokales Holz und Lehm vom eigenen Grund.</w:t>
      </w:r>
    </w:p>
    <w:p w14:paraId="0339A0DB" w14:textId="77777777" w:rsidR="00041B74" w:rsidRDefault="00DE6898"/>
    <w:sectPr w:rsidR="00041B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laus Müller">
    <w15:presenceInfo w15:providerId="AD" w15:userId="S::niklaus.mueller@edubs.ch::76a76e66-ca58-4a76-a1de-c017c649f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98"/>
    <w:rsid w:val="00832348"/>
    <w:rsid w:val="00DE6898"/>
    <w:rsid w:val="00FA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4D463"/>
  <w15:chartTrackingRefBased/>
  <w15:docId w15:val="{9F9546A7-2067-4435-8FCD-DDA5A0B0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E6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Müller</dc:creator>
  <cp:keywords/>
  <dc:description/>
  <cp:lastModifiedBy>Niklaus Müller</cp:lastModifiedBy>
  <cp:revision>1</cp:revision>
  <dcterms:created xsi:type="dcterms:W3CDTF">2022-06-07T19:59:00Z</dcterms:created>
  <dcterms:modified xsi:type="dcterms:W3CDTF">2022-06-07T20:08:00Z</dcterms:modified>
</cp:coreProperties>
</file>